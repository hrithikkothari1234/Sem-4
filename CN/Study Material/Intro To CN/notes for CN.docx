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1943"/>
        <w:gridCol w:w="2354"/>
        <w:gridCol w:w="1986"/>
        <w:gridCol w:w="2833"/>
      </w:tblGrid>
      <w:tr w:rsidR="00392731" w:rsidRPr="00392731" w:rsidTr="00392731">
        <w:trPr>
          <w:tblHeader/>
          <w:tblCellSpacing w:w="15" w:type="dxa"/>
        </w:trPr>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BASIS OF COMPARISON</w:t>
            </w:r>
          </w:p>
        </w:tc>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LAN</w:t>
            </w:r>
          </w:p>
        </w:tc>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MAN</w:t>
            </w:r>
          </w:p>
        </w:tc>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WAN</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Expands to</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Local Area Network</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 xml:space="preserve">Metropolitan Area Network </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Wide Area Network</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Meaning</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A network that connects a group of computers in a small geographical area.</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covers relatively large region such as cities, towns.</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spans large locality and connects countries together. Example Internet.</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Ownership of Network</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Private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Private or Public</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Private or Public</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Design and maintenance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Easy</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Difficult</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Difficult</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Propagation Delay</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Short</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Moderate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Long</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Speed</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 xml:space="preserve">High </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Moderate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Low</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Fault Tolerance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More Tolerant</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Less Tolerant</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Less Tolerant</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Congestion</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 xml:space="preserve">Less </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More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More</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Used for</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College, School, Hospital.</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Small towns, City.</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Country/Continent.</w:t>
            </w:r>
          </w:p>
        </w:tc>
      </w:tr>
    </w:tbl>
    <w:p w:rsidR="00425093" w:rsidRDefault="00425093"/>
    <w:p w:rsidR="00392731" w:rsidRPr="00392731" w:rsidRDefault="00392731" w:rsidP="003927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392731">
        <w:rPr>
          <w:rFonts w:ascii="Times New Roman" w:eastAsia="Times New Roman" w:hAnsi="Times New Roman" w:cs="Times New Roman"/>
          <w:b/>
          <w:bCs/>
          <w:sz w:val="36"/>
          <w:szCs w:val="36"/>
          <w:lang w:eastAsia="en-IN"/>
        </w:rPr>
        <w:t>hat</w:t>
      </w:r>
      <w:proofErr w:type="gramEnd"/>
      <w:r w:rsidRPr="00392731">
        <w:rPr>
          <w:rFonts w:ascii="Times New Roman" w:eastAsia="Times New Roman" w:hAnsi="Times New Roman" w:cs="Times New Roman"/>
          <w:b/>
          <w:bCs/>
          <w:sz w:val="36"/>
          <w:szCs w:val="36"/>
          <w:lang w:eastAsia="en-IN"/>
        </w:rPr>
        <w:t xml:space="preserve"> is the Difference between Connection-Oriented and Connectionless Services of the Protocols?</w:t>
      </w:r>
    </w:p>
    <w:tbl>
      <w:tblPr>
        <w:tblW w:w="0" w:type="auto"/>
        <w:tblCellSpacing w:w="15" w:type="dxa"/>
        <w:tblCellMar>
          <w:top w:w="15" w:type="dxa"/>
          <w:left w:w="15" w:type="dxa"/>
          <w:bottom w:w="15" w:type="dxa"/>
          <w:right w:w="15" w:type="dxa"/>
        </w:tblCellMar>
        <w:tblLook w:val="04A0"/>
      </w:tblPr>
      <w:tblGrid>
        <w:gridCol w:w="1798"/>
        <w:gridCol w:w="4029"/>
        <w:gridCol w:w="3289"/>
      </w:tblGrid>
      <w:tr w:rsidR="00392731" w:rsidRPr="00392731" w:rsidTr="00392731">
        <w:trPr>
          <w:tblCellSpacing w:w="15" w:type="dxa"/>
        </w:trPr>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Protocol Characteristics</w:t>
            </w:r>
          </w:p>
        </w:tc>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 xml:space="preserve">Connection Oriented Protocol </w:t>
            </w:r>
            <w:proofErr w:type="spellStart"/>
            <w:r w:rsidRPr="00392731">
              <w:rPr>
                <w:rFonts w:ascii="Times New Roman" w:eastAsia="Times New Roman" w:hAnsi="Times New Roman" w:cs="Times New Roman"/>
                <w:b/>
                <w:bCs/>
                <w:sz w:val="24"/>
                <w:szCs w:val="24"/>
                <w:lang w:eastAsia="en-IN"/>
              </w:rPr>
              <w:t>Sevices</w:t>
            </w:r>
            <w:proofErr w:type="spellEnd"/>
          </w:p>
        </w:tc>
        <w:tc>
          <w:tcPr>
            <w:tcW w:w="0" w:type="auto"/>
            <w:vAlign w:val="center"/>
            <w:hideMark/>
          </w:tcPr>
          <w:p w:rsidR="00392731" w:rsidRPr="00392731" w:rsidRDefault="00392731" w:rsidP="00392731">
            <w:pPr>
              <w:spacing w:after="0" w:line="240" w:lineRule="auto"/>
              <w:jc w:val="center"/>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 xml:space="preserve">Connectionless Protocol </w:t>
            </w:r>
            <w:proofErr w:type="spellStart"/>
            <w:r w:rsidRPr="00392731">
              <w:rPr>
                <w:rFonts w:ascii="Times New Roman" w:eastAsia="Times New Roman" w:hAnsi="Times New Roman" w:cs="Times New Roman"/>
                <w:b/>
                <w:bCs/>
                <w:sz w:val="24"/>
                <w:szCs w:val="24"/>
                <w:lang w:eastAsia="en-IN"/>
              </w:rPr>
              <w:t>Sevices</w:t>
            </w:r>
            <w:proofErr w:type="spellEnd"/>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1) Definition</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is the communication service in which virtual connection is created before sending the packet over the internet.</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In this communication service, packets are sent without creating any virtual connection over the internet.</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2) Authentication</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needs authentication of the destination node before transferring data.</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transfers the data message without authenticating destination.</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3) Reliability</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This is a more reliable connection as it makes the virtual connection before sending packets and ensures delivery of the packet to the destination.</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This connection does not ensure reliability on packet transmission.</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4) Handshaking</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 xml:space="preserve">The handshaking is carried out to ensure both sender and </w:t>
            </w:r>
            <w:proofErr w:type="gramStart"/>
            <w:r w:rsidRPr="00392731">
              <w:rPr>
                <w:rFonts w:ascii="Times New Roman" w:eastAsia="Times New Roman" w:hAnsi="Times New Roman" w:cs="Times New Roman"/>
                <w:sz w:val="24"/>
                <w:szCs w:val="24"/>
                <w:lang w:eastAsia="en-IN"/>
              </w:rPr>
              <w:t>receiver agree</w:t>
            </w:r>
            <w:proofErr w:type="gramEnd"/>
            <w:r w:rsidRPr="00392731">
              <w:rPr>
                <w:rFonts w:ascii="Times New Roman" w:eastAsia="Times New Roman" w:hAnsi="Times New Roman" w:cs="Times New Roman"/>
                <w:sz w:val="24"/>
                <w:szCs w:val="24"/>
                <w:lang w:eastAsia="en-IN"/>
              </w:rPr>
              <w:t xml:space="preserve"> with this connection.</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There is no handshaking happens while sending a packet over the network.</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5) Delay</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is slower than the connectionless service. Before sending a packet, the virtual connection is created in the connection-oriented protocol which adds extra delay.</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It is faster than connection-oriented protocol service.</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6) Overhead</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 xml:space="preserve">Sending packet in connection-oriented </w:t>
            </w:r>
            <w:r w:rsidRPr="00392731">
              <w:rPr>
                <w:rFonts w:ascii="Times New Roman" w:eastAsia="Times New Roman" w:hAnsi="Times New Roman" w:cs="Times New Roman"/>
                <w:sz w:val="24"/>
                <w:szCs w:val="24"/>
                <w:lang w:eastAsia="en-IN"/>
              </w:rPr>
              <w:lastRenderedPageBreak/>
              <w:t>service requires more parameters in the header of the packet to ensure the reliable transmission.</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lastRenderedPageBreak/>
              <w:t xml:space="preserve">It has less overhead and smaller </w:t>
            </w:r>
            <w:r w:rsidRPr="00392731">
              <w:rPr>
                <w:rFonts w:ascii="Times New Roman" w:eastAsia="Times New Roman" w:hAnsi="Times New Roman" w:cs="Times New Roman"/>
                <w:sz w:val="24"/>
                <w:szCs w:val="24"/>
                <w:lang w:eastAsia="en-IN"/>
              </w:rPr>
              <w:lastRenderedPageBreak/>
              <w:t>packet header size.</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lastRenderedPageBreak/>
              <w:t>7) Routing</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Route is finalized and decided at the time of handshaking before sending the actual packet.</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The route is not finalized and decided on the way while transferring data packet based on the</w:t>
            </w:r>
            <w:r w:rsidRPr="00392731">
              <w:rPr>
                <w:rFonts w:ascii="Times New Roman" w:eastAsia="Times New Roman" w:hAnsi="Times New Roman" w:cs="Times New Roman"/>
                <w:b/>
                <w:bCs/>
                <w:sz w:val="24"/>
                <w:szCs w:val="24"/>
                <w:lang w:eastAsia="en-IN"/>
              </w:rPr>
              <w:t xml:space="preserve"> network congestion.</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8) Packet Travel</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 xml:space="preserve">All the packets between sender and destination </w:t>
            </w:r>
            <w:proofErr w:type="gramStart"/>
            <w:r w:rsidRPr="00392731">
              <w:rPr>
                <w:rFonts w:ascii="Times New Roman" w:eastAsia="Times New Roman" w:hAnsi="Times New Roman" w:cs="Times New Roman"/>
                <w:sz w:val="24"/>
                <w:szCs w:val="24"/>
                <w:lang w:eastAsia="en-IN"/>
              </w:rPr>
              <w:t>follows</w:t>
            </w:r>
            <w:proofErr w:type="gramEnd"/>
            <w:r w:rsidRPr="00392731">
              <w:rPr>
                <w:rFonts w:ascii="Times New Roman" w:eastAsia="Times New Roman" w:hAnsi="Times New Roman" w:cs="Times New Roman"/>
                <w:sz w:val="24"/>
                <w:szCs w:val="24"/>
                <w:lang w:eastAsia="en-IN"/>
              </w:rPr>
              <w:t xml:space="preserve"> the same path.</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Not necessary all the packets transmitting between sender and receiver follows the same path.</w:t>
            </w:r>
          </w:p>
        </w:tc>
      </w:tr>
      <w:tr w:rsidR="00392731" w:rsidRPr="00392731" w:rsidTr="00392731">
        <w:trPr>
          <w:tblCellSpacing w:w="15" w:type="dxa"/>
        </w:trPr>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b/>
                <w:bCs/>
                <w:sz w:val="24"/>
                <w:szCs w:val="24"/>
                <w:lang w:eastAsia="en-IN"/>
              </w:rPr>
              <w:t>9) Protocol Example</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TCP is connection-oriented protocol.</w:t>
            </w:r>
          </w:p>
        </w:tc>
        <w:tc>
          <w:tcPr>
            <w:tcW w:w="0" w:type="auto"/>
            <w:vAlign w:val="center"/>
            <w:hideMark/>
          </w:tcPr>
          <w:p w:rsidR="00392731" w:rsidRPr="00392731" w:rsidRDefault="00392731" w:rsidP="00392731">
            <w:pPr>
              <w:spacing w:after="0"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UDP is connectionless protocol.</w:t>
            </w:r>
          </w:p>
        </w:tc>
      </w:tr>
    </w:tbl>
    <w:p w:rsidR="00392731" w:rsidRPr="00392731" w:rsidRDefault="00392731" w:rsidP="003927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92731">
        <w:rPr>
          <w:rFonts w:ascii="Times New Roman" w:eastAsia="Times New Roman" w:hAnsi="Times New Roman" w:cs="Times New Roman"/>
          <w:b/>
          <w:bCs/>
          <w:sz w:val="24"/>
          <w:szCs w:val="24"/>
          <w:lang w:eastAsia="en-IN"/>
        </w:rPr>
        <w:t>Why is TCP Connection-Oriented and UDP Connectionless Protocol?</w:t>
      </w:r>
    </w:p>
    <w:p w:rsidR="00392731" w:rsidRDefault="00392731" w:rsidP="00392731">
      <w:pPr>
        <w:spacing w:before="100" w:beforeAutospacing="1" w:after="100" w:afterAutospacing="1"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t>If you look at the image below, TCP opens the connection and complete all the handshaking formalities before transferring the message to another node. Here client and server are two nodes.</w:t>
      </w:r>
    </w:p>
    <w:p w:rsidR="00392731" w:rsidRPr="00392731" w:rsidRDefault="00392731" w:rsidP="00392731">
      <w:pPr>
        <w:spacing w:before="100" w:beforeAutospacing="1" w:after="100" w:afterAutospacing="1" w:line="240" w:lineRule="auto"/>
        <w:rPr>
          <w:ins w:id="0" w:author="Unknown"/>
          <w:rFonts w:ascii="Times New Roman" w:eastAsia="Times New Roman" w:hAnsi="Times New Roman" w:cs="Times New Roman"/>
          <w:sz w:val="24"/>
          <w:szCs w:val="24"/>
          <w:lang w:eastAsia="en-IN"/>
        </w:rPr>
      </w:pPr>
      <w:ins w:id="1" w:author="Unknown">
        <w:r w:rsidRPr="00392731">
          <w:rPr>
            <w:rFonts w:ascii="Times New Roman" w:eastAsia="Times New Roman" w:hAnsi="Times New Roman" w:cs="Times New Roman"/>
            <w:sz w:val="24"/>
            <w:szCs w:val="24"/>
            <w:lang w:eastAsia="en-IN"/>
          </w:rPr>
          <w:t>As UDP is connectionless protocol, it does not require creating a connection. And the message is transferred without handshaking.</w:t>
        </w:r>
      </w:ins>
    </w:p>
    <w:p w:rsidR="00392731" w:rsidRDefault="00392731" w:rsidP="00392731">
      <w:pPr>
        <w:spacing w:before="100" w:beforeAutospacing="1" w:after="100" w:afterAutospacing="1" w:line="240" w:lineRule="auto"/>
        <w:rPr>
          <w:rFonts w:ascii="Times New Roman" w:eastAsia="Times New Roman" w:hAnsi="Times New Roman" w:cs="Times New Roman"/>
          <w:sz w:val="24"/>
          <w:szCs w:val="24"/>
          <w:lang w:eastAsia="en-IN"/>
        </w:rPr>
      </w:pPr>
      <w:r w:rsidRPr="00392731">
        <w:rPr>
          <w:rFonts w:ascii="Times New Roman" w:eastAsia="Times New Roman" w:hAnsi="Times New Roman" w:cs="Times New Roman"/>
          <w:sz w:val="24"/>
          <w:szCs w:val="24"/>
          <w:lang w:eastAsia="en-IN"/>
        </w:rPr>
        <w:drawing>
          <wp:inline distT="0" distB="0" distL="0" distR="0">
            <wp:extent cx="3333750" cy="265747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9530" t="24699" r="40969" b="19277"/>
                    <a:stretch>
                      <a:fillRect/>
                    </a:stretch>
                  </pic:blipFill>
                  <pic:spPr bwMode="auto">
                    <a:xfrm>
                      <a:off x="0" y="0"/>
                      <a:ext cx="3333750" cy="2657475"/>
                    </a:xfrm>
                    <a:prstGeom prst="rect">
                      <a:avLst/>
                    </a:prstGeom>
                    <a:noFill/>
                    <a:ln w="9525">
                      <a:noFill/>
                      <a:miter lim="800000"/>
                      <a:headEnd/>
                      <a:tailEnd/>
                    </a:ln>
                  </pic:spPr>
                </pic:pic>
              </a:graphicData>
            </a:graphic>
          </wp:inline>
        </w:drawing>
      </w:r>
    </w:p>
    <w:p w:rsidR="00392731" w:rsidRDefault="00392731" w:rsidP="00392731">
      <w:pPr>
        <w:spacing w:before="100" w:beforeAutospacing="1" w:after="100" w:afterAutospacing="1" w:line="240" w:lineRule="auto"/>
        <w:rPr>
          <w:rFonts w:ascii="Times New Roman" w:eastAsia="Times New Roman" w:hAnsi="Times New Roman" w:cs="Times New Roman"/>
          <w:sz w:val="24"/>
          <w:szCs w:val="24"/>
          <w:lang w:eastAsia="en-IN"/>
        </w:rPr>
      </w:pPr>
    </w:p>
    <w:p w:rsidR="00392731" w:rsidRDefault="00392731" w:rsidP="00392731">
      <w:pPr>
        <w:spacing w:before="100" w:beforeAutospacing="1" w:after="100" w:afterAutospacing="1" w:line="240" w:lineRule="auto"/>
        <w:rPr>
          <w:rFonts w:ascii="Times New Roman" w:eastAsia="Times New Roman" w:hAnsi="Times New Roman" w:cs="Times New Roman"/>
          <w:sz w:val="24"/>
          <w:szCs w:val="24"/>
          <w:lang w:eastAsia="en-IN"/>
        </w:rPr>
      </w:pPr>
    </w:p>
    <w:p w:rsidR="00392731" w:rsidRPr="00392731" w:rsidRDefault="00392731" w:rsidP="00392731">
      <w:pPr>
        <w:spacing w:before="100" w:beforeAutospacing="1" w:after="100" w:afterAutospacing="1" w:line="240" w:lineRule="auto"/>
        <w:rPr>
          <w:ins w:id="2" w:author="Unknown"/>
          <w:rFonts w:ascii="Times New Roman" w:eastAsia="Times New Roman" w:hAnsi="Times New Roman" w:cs="Times New Roman"/>
          <w:sz w:val="24"/>
          <w:szCs w:val="24"/>
          <w:lang w:eastAsia="en-IN"/>
        </w:rPr>
      </w:pPr>
      <w:ins w:id="3" w:author="Unknown">
        <w:r w:rsidRPr="00392731">
          <w:rPr>
            <w:rFonts w:ascii="Times New Roman" w:eastAsia="Times New Roman" w:hAnsi="Times New Roman" w:cs="Times New Roman"/>
            <w:sz w:val="24"/>
            <w:szCs w:val="24"/>
            <w:lang w:eastAsia="en-IN"/>
          </w:rPr>
          <w:t xml:space="preserve">This is one of the main </w:t>
        </w:r>
        <w:r w:rsidRPr="00392731">
          <w:rPr>
            <w:rFonts w:ascii="Times New Roman" w:eastAsia="Times New Roman" w:hAnsi="Times New Roman" w:cs="Times New Roman"/>
            <w:sz w:val="24"/>
            <w:szCs w:val="24"/>
            <w:lang w:eastAsia="en-IN"/>
          </w:rPr>
          <w:fldChar w:fldCharType="begin"/>
        </w:r>
        <w:r w:rsidRPr="00392731">
          <w:rPr>
            <w:rFonts w:ascii="Times New Roman" w:eastAsia="Times New Roman" w:hAnsi="Times New Roman" w:cs="Times New Roman"/>
            <w:sz w:val="24"/>
            <w:szCs w:val="24"/>
            <w:lang w:eastAsia="en-IN"/>
          </w:rPr>
          <w:instrText xml:space="preserve"> HYPERLINK "https://www.csestack.org/difference-tcp-udp-protocol/" </w:instrText>
        </w:r>
        <w:r w:rsidRPr="00392731">
          <w:rPr>
            <w:rFonts w:ascii="Times New Roman" w:eastAsia="Times New Roman" w:hAnsi="Times New Roman" w:cs="Times New Roman"/>
            <w:sz w:val="24"/>
            <w:szCs w:val="24"/>
            <w:lang w:eastAsia="en-IN"/>
          </w:rPr>
          <w:fldChar w:fldCharType="separate"/>
        </w:r>
        <w:r w:rsidRPr="00392731">
          <w:rPr>
            <w:rFonts w:ascii="Times New Roman" w:eastAsia="Times New Roman" w:hAnsi="Times New Roman" w:cs="Times New Roman"/>
            <w:color w:val="0000FF"/>
            <w:sz w:val="24"/>
            <w:szCs w:val="24"/>
            <w:u w:val="single"/>
            <w:lang w:eastAsia="en-IN"/>
          </w:rPr>
          <w:t>differences between UDP and TCP networking protocol</w:t>
        </w:r>
        <w:r w:rsidRPr="00392731">
          <w:rPr>
            <w:rFonts w:ascii="Times New Roman" w:eastAsia="Times New Roman" w:hAnsi="Times New Roman" w:cs="Times New Roman"/>
            <w:sz w:val="24"/>
            <w:szCs w:val="24"/>
            <w:lang w:eastAsia="en-IN"/>
          </w:rPr>
          <w:fldChar w:fldCharType="end"/>
        </w:r>
        <w:r w:rsidRPr="00392731">
          <w:rPr>
            <w:rFonts w:ascii="Times New Roman" w:eastAsia="Times New Roman" w:hAnsi="Times New Roman" w:cs="Times New Roman"/>
            <w:sz w:val="24"/>
            <w:szCs w:val="24"/>
            <w:lang w:eastAsia="en-IN"/>
          </w:rPr>
          <w:t>.</w:t>
        </w:r>
      </w:ins>
    </w:p>
    <w:p w:rsidR="00392731" w:rsidRPr="00392731" w:rsidRDefault="00392731" w:rsidP="00392731">
      <w:pPr>
        <w:spacing w:before="100" w:beforeAutospacing="1" w:after="100" w:afterAutospacing="1" w:line="240" w:lineRule="auto"/>
        <w:rPr>
          <w:ins w:id="4" w:author="Unknown"/>
          <w:rFonts w:ascii="Times New Roman" w:eastAsia="Times New Roman" w:hAnsi="Times New Roman" w:cs="Times New Roman"/>
          <w:sz w:val="24"/>
          <w:szCs w:val="24"/>
          <w:lang w:eastAsia="en-IN"/>
        </w:rPr>
      </w:pPr>
      <w:ins w:id="5" w:author="Unknown">
        <w:r w:rsidRPr="00392731">
          <w:rPr>
            <w:rFonts w:ascii="Times New Roman" w:eastAsia="Times New Roman" w:hAnsi="Times New Roman" w:cs="Times New Roman"/>
            <w:sz w:val="24"/>
            <w:szCs w:val="24"/>
            <w:lang w:eastAsia="en-IN"/>
          </w:rPr>
          <w:t>There are certain advantages and disadvantages of both connection-orientated and connectionless services.</w:t>
        </w:r>
      </w:ins>
    </w:p>
    <w:p w:rsidR="00392731" w:rsidRPr="00392731" w:rsidRDefault="00392731" w:rsidP="00392731">
      <w:pPr>
        <w:spacing w:before="100" w:beforeAutospacing="1" w:after="100" w:afterAutospacing="1" w:line="240" w:lineRule="auto"/>
        <w:outlineLvl w:val="3"/>
        <w:rPr>
          <w:ins w:id="6" w:author="Unknown"/>
          <w:rFonts w:ascii="Times New Roman" w:eastAsia="Times New Roman" w:hAnsi="Times New Roman" w:cs="Times New Roman"/>
          <w:b/>
          <w:bCs/>
          <w:sz w:val="24"/>
          <w:szCs w:val="24"/>
          <w:lang w:eastAsia="en-IN"/>
        </w:rPr>
      </w:pPr>
      <w:ins w:id="7" w:author="Unknown">
        <w:r w:rsidRPr="00392731">
          <w:rPr>
            <w:rFonts w:ascii="Times New Roman" w:eastAsia="Times New Roman" w:hAnsi="Times New Roman" w:cs="Times New Roman"/>
            <w:b/>
            <w:bCs/>
            <w:sz w:val="24"/>
            <w:szCs w:val="24"/>
            <w:lang w:eastAsia="en-IN"/>
          </w:rPr>
          <w:t xml:space="preserve">What are the Advantages and Disadvantages of Connection-Oriented </w:t>
        </w:r>
        <w:proofErr w:type="gramStart"/>
        <w:r w:rsidRPr="00392731">
          <w:rPr>
            <w:rFonts w:ascii="Times New Roman" w:eastAsia="Times New Roman" w:hAnsi="Times New Roman" w:cs="Times New Roman"/>
            <w:b/>
            <w:bCs/>
            <w:sz w:val="24"/>
            <w:szCs w:val="24"/>
            <w:lang w:eastAsia="en-IN"/>
          </w:rPr>
          <w:t>Service:</w:t>
        </w:r>
        <w:proofErr w:type="gramEnd"/>
      </w:ins>
    </w:p>
    <w:p w:rsidR="00392731" w:rsidRPr="00392731" w:rsidRDefault="00392731" w:rsidP="00392731">
      <w:pPr>
        <w:spacing w:before="100" w:beforeAutospacing="1" w:after="100" w:afterAutospacing="1" w:line="240" w:lineRule="auto"/>
        <w:rPr>
          <w:ins w:id="8" w:author="Unknown"/>
          <w:rFonts w:ascii="Times New Roman" w:eastAsia="Times New Roman" w:hAnsi="Times New Roman" w:cs="Times New Roman"/>
          <w:sz w:val="24"/>
          <w:szCs w:val="24"/>
          <w:lang w:eastAsia="en-IN"/>
        </w:rPr>
      </w:pPr>
      <w:ins w:id="9" w:author="Unknown">
        <w:r w:rsidRPr="00392731">
          <w:rPr>
            <w:rFonts w:ascii="Times New Roman" w:eastAsia="Times New Roman" w:hAnsi="Times New Roman" w:cs="Times New Roman"/>
            <w:b/>
            <w:bCs/>
            <w:sz w:val="24"/>
            <w:szCs w:val="24"/>
            <w:lang w:eastAsia="en-IN"/>
          </w:rPr>
          <w:lastRenderedPageBreak/>
          <w:t>Advantages:</w:t>
        </w:r>
      </w:ins>
    </w:p>
    <w:p w:rsidR="00392731" w:rsidRPr="00392731" w:rsidRDefault="00392731" w:rsidP="00392731">
      <w:pPr>
        <w:numPr>
          <w:ilvl w:val="0"/>
          <w:numId w:val="1"/>
        </w:numPr>
        <w:spacing w:before="100" w:beforeAutospacing="1" w:after="100" w:afterAutospacing="1" w:line="240" w:lineRule="auto"/>
        <w:rPr>
          <w:ins w:id="10" w:author="Unknown"/>
          <w:rFonts w:ascii="Times New Roman" w:eastAsia="Times New Roman" w:hAnsi="Times New Roman" w:cs="Times New Roman"/>
          <w:sz w:val="24"/>
          <w:szCs w:val="24"/>
          <w:lang w:eastAsia="en-IN"/>
        </w:rPr>
      </w:pPr>
      <w:ins w:id="11" w:author="Unknown">
        <w:r w:rsidRPr="00392731">
          <w:rPr>
            <w:rFonts w:ascii="Times New Roman" w:eastAsia="Times New Roman" w:hAnsi="Times New Roman" w:cs="Times New Roman"/>
            <w:sz w:val="24"/>
            <w:szCs w:val="24"/>
            <w:lang w:eastAsia="en-IN"/>
          </w:rPr>
          <w:t>It is reliable.</w:t>
        </w:r>
      </w:ins>
    </w:p>
    <w:p w:rsidR="00392731" w:rsidRPr="00392731" w:rsidRDefault="00392731" w:rsidP="00392731">
      <w:pPr>
        <w:numPr>
          <w:ilvl w:val="0"/>
          <w:numId w:val="1"/>
        </w:numPr>
        <w:spacing w:before="100" w:beforeAutospacing="1" w:after="100" w:afterAutospacing="1" w:line="240" w:lineRule="auto"/>
        <w:rPr>
          <w:ins w:id="12" w:author="Unknown"/>
          <w:rFonts w:ascii="Times New Roman" w:eastAsia="Times New Roman" w:hAnsi="Times New Roman" w:cs="Times New Roman"/>
          <w:sz w:val="24"/>
          <w:szCs w:val="24"/>
          <w:lang w:eastAsia="en-IN"/>
        </w:rPr>
      </w:pPr>
      <w:ins w:id="13" w:author="Unknown">
        <w:r w:rsidRPr="00392731">
          <w:rPr>
            <w:rFonts w:ascii="Times New Roman" w:eastAsia="Times New Roman" w:hAnsi="Times New Roman" w:cs="Times New Roman"/>
            <w:sz w:val="24"/>
            <w:szCs w:val="24"/>
            <w:lang w:eastAsia="en-IN"/>
          </w:rPr>
          <w:t>All the packets follow the same path to the destination.</w:t>
        </w:r>
      </w:ins>
    </w:p>
    <w:p w:rsidR="00392731" w:rsidRPr="00392731" w:rsidRDefault="00392731" w:rsidP="00392731">
      <w:pPr>
        <w:spacing w:before="100" w:beforeAutospacing="1" w:after="100" w:afterAutospacing="1" w:line="240" w:lineRule="auto"/>
        <w:rPr>
          <w:ins w:id="14" w:author="Unknown"/>
          <w:rFonts w:ascii="Times New Roman" w:eastAsia="Times New Roman" w:hAnsi="Times New Roman" w:cs="Times New Roman"/>
          <w:sz w:val="24"/>
          <w:szCs w:val="24"/>
          <w:lang w:eastAsia="en-IN"/>
        </w:rPr>
      </w:pPr>
      <w:ins w:id="15" w:author="Unknown">
        <w:r w:rsidRPr="00392731">
          <w:rPr>
            <w:rFonts w:ascii="Times New Roman" w:eastAsia="Times New Roman" w:hAnsi="Times New Roman" w:cs="Times New Roman"/>
            <w:b/>
            <w:bCs/>
            <w:sz w:val="24"/>
            <w:szCs w:val="24"/>
            <w:lang w:eastAsia="en-IN"/>
          </w:rPr>
          <w:t>Disadvantages:</w:t>
        </w:r>
      </w:ins>
    </w:p>
    <w:p w:rsidR="00392731" w:rsidRPr="00392731" w:rsidRDefault="00392731" w:rsidP="00392731">
      <w:pPr>
        <w:numPr>
          <w:ilvl w:val="0"/>
          <w:numId w:val="2"/>
        </w:numPr>
        <w:spacing w:before="100" w:beforeAutospacing="1" w:after="100" w:afterAutospacing="1" w:line="240" w:lineRule="auto"/>
        <w:rPr>
          <w:ins w:id="16" w:author="Unknown"/>
          <w:rFonts w:ascii="Times New Roman" w:eastAsia="Times New Roman" w:hAnsi="Times New Roman" w:cs="Times New Roman"/>
          <w:sz w:val="24"/>
          <w:szCs w:val="24"/>
          <w:lang w:eastAsia="en-IN"/>
        </w:rPr>
      </w:pPr>
      <w:ins w:id="17" w:author="Unknown">
        <w:r w:rsidRPr="00392731">
          <w:rPr>
            <w:rFonts w:ascii="Times New Roman" w:eastAsia="Times New Roman" w:hAnsi="Times New Roman" w:cs="Times New Roman"/>
            <w:sz w:val="24"/>
            <w:szCs w:val="24"/>
            <w:lang w:eastAsia="en-IN"/>
          </w:rPr>
          <w:t>Handshaking is required before sending an actual data packet over the internet.</w:t>
        </w:r>
      </w:ins>
    </w:p>
    <w:p w:rsidR="00392731" w:rsidRPr="00392731" w:rsidRDefault="00392731" w:rsidP="00392731">
      <w:pPr>
        <w:numPr>
          <w:ilvl w:val="0"/>
          <w:numId w:val="2"/>
        </w:numPr>
        <w:spacing w:before="100" w:beforeAutospacing="1" w:after="100" w:afterAutospacing="1" w:line="240" w:lineRule="auto"/>
        <w:rPr>
          <w:ins w:id="18" w:author="Unknown"/>
          <w:rFonts w:ascii="Times New Roman" w:eastAsia="Times New Roman" w:hAnsi="Times New Roman" w:cs="Times New Roman"/>
          <w:sz w:val="24"/>
          <w:szCs w:val="24"/>
          <w:lang w:eastAsia="en-IN"/>
        </w:rPr>
      </w:pPr>
      <w:ins w:id="19" w:author="Unknown">
        <w:r w:rsidRPr="00392731">
          <w:rPr>
            <w:rFonts w:ascii="Times New Roman" w:eastAsia="Times New Roman" w:hAnsi="Times New Roman" w:cs="Times New Roman"/>
            <w:sz w:val="24"/>
            <w:szCs w:val="24"/>
            <w:lang w:eastAsia="en-IN"/>
          </w:rPr>
          <w:t>Requires additional header parameter to ensure reliable communication between sender and receiver. So, it has extra overhead.</w:t>
        </w:r>
      </w:ins>
    </w:p>
    <w:p w:rsidR="00392731" w:rsidRPr="00392731" w:rsidRDefault="00392731" w:rsidP="00392731">
      <w:pPr>
        <w:numPr>
          <w:ilvl w:val="0"/>
          <w:numId w:val="2"/>
        </w:numPr>
        <w:spacing w:before="100" w:beforeAutospacing="1" w:after="100" w:afterAutospacing="1" w:line="240" w:lineRule="auto"/>
        <w:rPr>
          <w:ins w:id="20" w:author="Unknown"/>
          <w:rFonts w:ascii="Times New Roman" w:eastAsia="Times New Roman" w:hAnsi="Times New Roman" w:cs="Times New Roman"/>
          <w:sz w:val="24"/>
          <w:szCs w:val="24"/>
          <w:lang w:eastAsia="en-IN"/>
        </w:rPr>
      </w:pPr>
      <w:ins w:id="21" w:author="Unknown">
        <w:r w:rsidRPr="00392731">
          <w:rPr>
            <w:rFonts w:ascii="Times New Roman" w:eastAsia="Times New Roman" w:hAnsi="Times New Roman" w:cs="Times New Roman"/>
            <w:sz w:val="24"/>
            <w:szCs w:val="24"/>
            <w:lang w:eastAsia="en-IN"/>
          </w:rPr>
          <w:t>Header size of the packet is bigger than connectionless protocol.</w:t>
        </w:r>
      </w:ins>
    </w:p>
    <w:p w:rsidR="00392731" w:rsidRPr="00392731" w:rsidRDefault="00392731" w:rsidP="00392731">
      <w:pPr>
        <w:spacing w:before="100" w:beforeAutospacing="1" w:after="100" w:afterAutospacing="1" w:line="240" w:lineRule="auto"/>
        <w:outlineLvl w:val="3"/>
        <w:rPr>
          <w:ins w:id="22" w:author="Unknown"/>
          <w:rFonts w:ascii="Times New Roman" w:eastAsia="Times New Roman" w:hAnsi="Times New Roman" w:cs="Times New Roman"/>
          <w:b/>
          <w:bCs/>
          <w:sz w:val="24"/>
          <w:szCs w:val="24"/>
          <w:lang w:eastAsia="en-IN"/>
        </w:rPr>
      </w:pPr>
      <w:ins w:id="23" w:author="Unknown">
        <w:r w:rsidRPr="00392731">
          <w:rPr>
            <w:rFonts w:ascii="Times New Roman" w:eastAsia="Times New Roman" w:hAnsi="Times New Roman" w:cs="Times New Roman"/>
            <w:b/>
            <w:bCs/>
            <w:sz w:val="24"/>
            <w:szCs w:val="24"/>
            <w:lang w:eastAsia="en-IN"/>
          </w:rPr>
          <w:t xml:space="preserve">What are the Advantages and Disadvantages of Connectionless </w:t>
        </w:r>
        <w:proofErr w:type="gramStart"/>
        <w:r w:rsidRPr="00392731">
          <w:rPr>
            <w:rFonts w:ascii="Times New Roman" w:eastAsia="Times New Roman" w:hAnsi="Times New Roman" w:cs="Times New Roman"/>
            <w:b/>
            <w:bCs/>
            <w:sz w:val="24"/>
            <w:szCs w:val="24"/>
            <w:lang w:eastAsia="en-IN"/>
          </w:rPr>
          <w:t>protocol:</w:t>
        </w:r>
        <w:proofErr w:type="gramEnd"/>
      </w:ins>
    </w:p>
    <w:p w:rsidR="00392731" w:rsidRPr="00392731" w:rsidRDefault="00392731" w:rsidP="00392731">
      <w:pPr>
        <w:spacing w:before="100" w:beforeAutospacing="1" w:after="100" w:afterAutospacing="1" w:line="240" w:lineRule="auto"/>
        <w:rPr>
          <w:ins w:id="24" w:author="Unknown"/>
          <w:rFonts w:ascii="Times New Roman" w:eastAsia="Times New Roman" w:hAnsi="Times New Roman" w:cs="Times New Roman"/>
          <w:sz w:val="24"/>
          <w:szCs w:val="24"/>
          <w:lang w:eastAsia="en-IN"/>
        </w:rPr>
      </w:pPr>
      <w:ins w:id="25" w:author="Unknown">
        <w:r w:rsidRPr="00392731">
          <w:rPr>
            <w:rFonts w:ascii="Times New Roman" w:eastAsia="Times New Roman" w:hAnsi="Times New Roman" w:cs="Times New Roman"/>
            <w:b/>
            <w:bCs/>
            <w:sz w:val="24"/>
            <w:szCs w:val="24"/>
            <w:lang w:eastAsia="en-IN"/>
          </w:rPr>
          <w:t>Advantages:</w:t>
        </w:r>
      </w:ins>
    </w:p>
    <w:p w:rsidR="00392731" w:rsidRPr="00392731" w:rsidRDefault="00392731" w:rsidP="00392731">
      <w:pPr>
        <w:numPr>
          <w:ilvl w:val="0"/>
          <w:numId w:val="3"/>
        </w:numPr>
        <w:spacing w:before="100" w:beforeAutospacing="1" w:after="100" w:afterAutospacing="1" w:line="240" w:lineRule="auto"/>
        <w:rPr>
          <w:ins w:id="26" w:author="Unknown"/>
          <w:rFonts w:ascii="Times New Roman" w:eastAsia="Times New Roman" w:hAnsi="Times New Roman" w:cs="Times New Roman"/>
          <w:sz w:val="24"/>
          <w:szCs w:val="24"/>
          <w:lang w:eastAsia="en-IN"/>
        </w:rPr>
      </w:pPr>
      <w:ins w:id="27" w:author="Unknown">
        <w:r w:rsidRPr="00392731">
          <w:rPr>
            <w:rFonts w:ascii="Times New Roman" w:eastAsia="Times New Roman" w:hAnsi="Times New Roman" w:cs="Times New Roman"/>
            <w:sz w:val="24"/>
            <w:szCs w:val="24"/>
            <w:lang w:eastAsia="en-IN"/>
          </w:rPr>
          <w:t>It sends the packet without handshaking.</w:t>
        </w:r>
      </w:ins>
    </w:p>
    <w:p w:rsidR="00392731" w:rsidRPr="00392731" w:rsidRDefault="00392731" w:rsidP="00392731">
      <w:pPr>
        <w:numPr>
          <w:ilvl w:val="0"/>
          <w:numId w:val="3"/>
        </w:numPr>
        <w:spacing w:before="100" w:beforeAutospacing="1" w:after="100" w:afterAutospacing="1" w:line="240" w:lineRule="auto"/>
        <w:rPr>
          <w:ins w:id="28" w:author="Unknown"/>
          <w:rFonts w:ascii="Times New Roman" w:eastAsia="Times New Roman" w:hAnsi="Times New Roman" w:cs="Times New Roman"/>
          <w:sz w:val="24"/>
          <w:szCs w:val="24"/>
          <w:lang w:eastAsia="en-IN"/>
        </w:rPr>
      </w:pPr>
      <w:ins w:id="29" w:author="Unknown">
        <w:r w:rsidRPr="00392731">
          <w:rPr>
            <w:rFonts w:ascii="Times New Roman" w:eastAsia="Times New Roman" w:hAnsi="Times New Roman" w:cs="Times New Roman"/>
            <w:sz w:val="24"/>
            <w:szCs w:val="24"/>
            <w:lang w:eastAsia="en-IN"/>
          </w:rPr>
          <w:t>It is faster than connection-oriented protocol.</w:t>
        </w:r>
      </w:ins>
    </w:p>
    <w:p w:rsidR="00392731" w:rsidRPr="00392731" w:rsidRDefault="00392731" w:rsidP="00392731">
      <w:pPr>
        <w:numPr>
          <w:ilvl w:val="0"/>
          <w:numId w:val="3"/>
        </w:numPr>
        <w:spacing w:before="100" w:beforeAutospacing="1" w:after="100" w:afterAutospacing="1" w:line="240" w:lineRule="auto"/>
        <w:rPr>
          <w:ins w:id="30" w:author="Unknown"/>
          <w:rFonts w:ascii="Times New Roman" w:eastAsia="Times New Roman" w:hAnsi="Times New Roman" w:cs="Times New Roman"/>
          <w:sz w:val="24"/>
          <w:szCs w:val="24"/>
          <w:lang w:eastAsia="en-IN"/>
        </w:rPr>
      </w:pPr>
      <w:ins w:id="31" w:author="Unknown">
        <w:r w:rsidRPr="00392731">
          <w:rPr>
            <w:rFonts w:ascii="Times New Roman" w:eastAsia="Times New Roman" w:hAnsi="Times New Roman" w:cs="Times New Roman"/>
            <w:sz w:val="24"/>
            <w:szCs w:val="24"/>
            <w:lang w:eastAsia="en-IN"/>
          </w:rPr>
          <w:t>The header size of the packet is smaller as compared to the packets in connection-oriented services.</w:t>
        </w:r>
      </w:ins>
    </w:p>
    <w:p w:rsidR="00392731" w:rsidRPr="00392731" w:rsidRDefault="00392731" w:rsidP="00392731">
      <w:pPr>
        <w:spacing w:before="100" w:beforeAutospacing="1" w:after="100" w:afterAutospacing="1" w:line="240" w:lineRule="auto"/>
        <w:outlineLvl w:val="3"/>
        <w:rPr>
          <w:ins w:id="32" w:author="Unknown"/>
          <w:rFonts w:ascii="Times New Roman" w:eastAsia="Times New Roman" w:hAnsi="Times New Roman" w:cs="Times New Roman"/>
          <w:b/>
          <w:bCs/>
          <w:sz w:val="24"/>
          <w:szCs w:val="24"/>
          <w:lang w:eastAsia="en-IN"/>
        </w:rPr>
      </w:pPr>
      <w:ins w:id="33" w:author="Unknown">
        <w:r w:rsidRPr="00392731">
          <w:rPr>
            <w:rFonts w:ascii="Times New Roman" w:eastAsia="Times New Roman" w:hAnsi="Times New Roman" w:cs="Times New Roman"/>
            <w:b/>
            <w:bCs/>
            <w:sz w:val="24"/>
            <w:szCs w:val="24"/>
            <w:lang w:eastAsia="en-IN"/>
          </w:rPr>
          <w:t>Disadvantages:</w:t>
        </w:r>
      </w:ins>
    </w:p>
    <w:p w:rsidR="00392731" w:rsidRPr="00392731" w:rsidRDefault="00392731" w:rsidP="00392731">
      <w:pPr>
        <w:numPr>
          <w:ilvl w:val="0"/>
          <w:numId w:val="4"/>
        </w:numPr>
        <w:spacing w:before="100" w:beforeAutospacing="1" w:after="100" w:afterAutospacing="1" w:line="240" w:lineRule="auto"/>
        <w:rPr>
          <w:ins w:id="34" w:author="Unknown"/>
          <w:rFonts w:ascii="Times New Roman" w:eastAsia="Times New Roman" w:hAnsi="Times New Roman" w:cs="Times New Roman"/>
          <w:sz w:val="24"/>
          <w:szCs w:val="24"/>
          <w:lang w:eastAsia="en-IN"/>
        </w:rPr>
      </w:pPr>
      <w:ins w:id="35" w:author="Unknown">
        <w:r w:rsidRPr="00392731">
          <w:rPr>
            <w:rFonts w:ascii="Times New Roman" w:eastAsia="Times New Roman" w:hAnsi="Times New Roman" w:cs="Times New Roman"/>
            <w:sz w:val="24"/>
            <w:szCs w:val="24"/>
            <w:lang w:eastAsia="en-IN"/>
          </w:rPr>
          <w:t>It is not reliable and cannot ensure the data transmission to the destination.</w:t>
        </w:r>
      </w:ins>
    </w:p>
    <w:p w:rsidR="00392731" w:rsidRPr="00392731" w:rsidRDefault="00392731" w:rsidP="00392731">
      <w:pPr>
        <w:numPr>
          <w:ilvl w:val="0"/>
          <w:numId w:val="4"/>
        </w:numPr>
        <w:spacing w:before="100" w:beforeAutospacing="1" w:after="100" w:afterAutospacing="1" w:line="240" w:lineRule="auto"/>
        <w:rPr>
          <w:ins w:id="36" w:author="Unknown"/>
          <w:rFonts w:ascii="Times New Roman" w:eastAsia="Times New Roman" w:hAnsi="Times New Roman" w:cs="Times New Roman"/>
          <w:sz w:val="24"/>
          <w:szCs w:val="24"/>
          <w:lang w:eastAsia="en-IN"/>
        </w:rPr>
      </w:pPr>
      <w:ins w:id="37" w:author="Unknown">
        <w:r w:rsidRPr="00392731">
          <w:rPr>
            <w:rFonts w:ascii="Times New Roman" w:eastAsia="Times New Roman" w:hAnsi="Times New Roman" w:cs="Times New Roman"/>
            <w:sz w:val="24"/>
            <w:szCs w:val="24"/>
            <w:lang w:eastAsia="en-IN"/>
          </w:rPr>
          <w:t>Packets decide the route while transmission based on the network congestion.</w:t>
        </w:r>
      </w:ins>
    </w:p>
    <w:p w:rsidR="00392731" w:rsidRPr="00392731" w:rsidRDefault="00392731" w:rsidP="00392731">
      <w:pPr>
        <w:numPr>
          <w:ilvl w:val="0"/>
          <w:numId w:val="4"/>
        </w:numPr>
        <w:spacing w:before="100" w:beforeAutospacing="1" w:after="100" w:afterAutospacing="1" w:line="240" w:lineRule="auto"/>
        <w:rPr>
          <w:ins w:id="38" w:author="Unknown"/>
          <w:rFonts w:ascii="Times New Roman" w:eastAsia="Times New Roman" w:hAnsi="Times New Roman" w:cs="Times New Roman"/>
          <w:sz w:val="24"/>
          <w:szCs w:val="24"/>
          <w:lang w:eastAsia="en-IN"/>
        </w:rPr>
      </w:pPr>
      <w:ins w:id="39" w:author="Unknown">
        <w:r w:rsidRPr="00392731">
          <w:rPr>
            <w:rFonts w:ascii="Times New Roman" w:eastAsia="Times New Roman" w:hAnsi="Times New Roman" w:cs="Times New Roman"/>
            <w:sz w:val="24"/>
            <w:szCs w:val="24"/>
            <w:lang w:eastAsia="en-IN"/>
          </w:rPr>
          <w:t>It does not have a fixed path.</w:t>
        </w:r>
      </w:ins>
    </w:p>
    <w:p w:rsidR="00392731" w:rsidRPr="00392731" w:rsidRDefault="00392731" w:rsidP="00392731">
      <w:pPr>
        <w:numPr>
          <w:ilvl w:val="0"/>
          <w:numId w:val="4"/>
        </w:numPr>
        <w:spacing w:before="100" w:beforeAutospacing="1" w:after="100" w:afterAutospacing="1" w:line="240" w:lineRule="auto"/>
        <w:rPr>
          <w:ins w:id="40" w:author="Unknown"/>
          <w:rFonts w:ascii="Times New Roman" w:eastAsia="Times New Roman" w:hAnsi="Times New Roman" w:cs="Times New Roman"/>
          <w:sz w:val="24"/>
          <w:szCs w:val="24"/>
          <w:lang w:eastAsia="en-IN"/>
        </w:rPr>
      </w:pPr>
      <w:ins w:id="41" w:author="Unknown">
        <w:r w:rsidRPr="00392731">
          <w:rPr>
            <w:rFonts w:ascii="Times New Roman" w:eastAsia="Times New Roman" w:hAnsi="Times New Roman" w:cs="Times New Roman"/>
            <w:sz w:val="24"/>
            <w:szCs w:val="24"/>
            <w:lang w:eastAsia="en-IN"/>
          </w:rPr>
          <w:t>Different packets do not necessarily follow the same path.</w:t>
        </w:r>
      </w:ins>
    </w:p>
    <w:p w:rsidR="00392731" w:rsidRPr="00392731" w:rsidRDefault="00392731" w:rsidP="00392731">
      <w:pPr>
        <w:spacing w:before="100" w:beforeAutospacing="1" w:after="100" w:afterAutospacing="1" w:line="240" w:lineRule="auto"/>
        <w:outlineLvl w:val="3"/>
        <w:rPr>
          <w:ins w:id="42" w:author="Unknown"/>
          <w:rFonts w:ascii="Times New Roman" w:eastAsia="Times New Roman" w:hAnsi="Times New Roman" w:cs="Times New Roman"/>
          <w:b/>
          <w:bCs/>
          <w:sz w:val="24"/>
          <w:szCs w:val="24"/>
          <w:lang w:eastAsia="en-IN"/>
        </w:rPr>
      </w:pPr>
      <w:ins w:id="43" w:author="Unknown">
        <w:r w:rsidRPr="00392731">
          <w:rPr>
            <w:rFonts w:ascii="Times New Roman" w:eastAsia="Times New Roman" w:hAnsi="Times New Roman" w:cs="Times New Roman"/>
            <w:b/>
            <w:bCs/>
            <w:sz w:val="24"/>
            <w:szCs w:val="24"/>
            <w:lang w:eastAsia="en-IN"/>
          </w:rPr>
          <w:t>When to Use Connection-Oriented Protocol?</w:t>
        </w:r>
      </w:ins>
    </w:p>
    <w:p w:rsidR="00392731" w:rsidRPr="00392731" w:rsidRDefault="00392731" w:rsidP="00392731">
      <w:pPr>
        <w:spacing w:before="100" w:beforeAutospacing="1" w:after="100" w:afterAutospacing="1" w:line="240" w:lineRule="auto"/>
        <w:rPr>
          <w:ins w:id="44" w:author="Unknown"/>
          <w:rFonts w:ascii="Times New Roman" w:eastAsia="Times New Roman" w:hAnsi="Times New Roman" w:cs="Times New Roman"/>
          <w:sz w:val="24"/>
          <w:szCs w:val="24"/>
          <w:lang w:eastAsia="en-IN"/>
        </w:rPr>
      </w:pPr>
      <w:ins w:id="45" w:author="Unknown">
        <w:r w:rsidRPr="00392731">
          <w:rPr>
            <w:rFonts w:ascii="Times New Roman" w:eastAsia="Times New Roman" w:hAnsi="Times New Roman" w:cs="Times New Roman"/>
            <w:sz w:val="24"/>
            <w:szCs w:val="24"/>
            <w:lang w:eastAsia="en-IN"/>
          </w:rPr>
          <w:t>If you need reliable communication between sender and receiver, connection-oriented services are more useful.</w:t>
        </w:r>
      </w:ins>
    </w:p>
    <w:p w:rsidR="00392731" w:rsidRPr="00392731" w:rsidRDefault="00392731" w:rsidP="00392731">
      <w:pPr>
        <w:spacing w:before="100" w:beforeAutospacing="1" w:after="100" w:afterAutospacing="1" w:line="240" w:lineRule="auto"/>
        <w:rPr>
          <w:ins w:id="46" w:author="Unknown"/>
          <w:rFonts w:ascii="Times New Roman" w:eastAsia="Times New Roman" w:hAnsi="Times New Roman" w:cs="Times New Roman"/>
          <w:sz w:val="24"/>
          <w:szCs w:val="24"/>
          <w:lang w:eastAsia="en-IN"/>
        </w:rPr>
      </w:pPr>
      <w:ins w:id="47" w:author="Unknown">
        <w:r w:rsidRPr="00392731">
          <w:rPr>
            <w:rFonts w:ascii="Times New Roman" w:eastAsia="Times New Roman" w:hAnsi="Times New Roman" w:cs="Times New Roman"/>
            <w:b/>
            <w:bCs/>
            <w:sz w:val="24"/>
            <w:szCs w:val="24"/>
            <w:lang w:eastAsia="en-IN"/>
          </w:rPr>
          <w:t>Example:</w:t>
        </w:r>
        <w:r w:rsidRPr="00392731">
          <w:rPr>
            <w:rFonts w:ascii="Times New Roman" w:eastAsia="Times New Roman" w:hAnsi="Times New Roman" w:cs="Times New Roman"/>
            <w:sz w:val="24"/>
            <w:szCs w:val="24"/>
            <w:lang w:eastAsia="en-IN"/>
          </w:rPr>
          <w:t xml:space="preserve"> We use email for communication. If we are sending an email to another recipient, it should be delivered. In this case, the connection-oriented protocol is more reliable to use.</w:t>
        </w:r>
      </w:ins>
    </w:p>
    <w:p w:rsidR="00392731" w:rsidRPr="00392731" w:rsidRDefault="00392731" w:rsidP="00392731">
      <w:pPr>
        <w:spacing w:before="100" w:beforeAutospacing="1" w:after="100" w:afterAutospacing="1" w:line="240" w:lineRule="auto"/>
        <w:outlineLvl w:val="3"/>
        <w:rPr>
          <w:ins w:id="48" w:author="Unknown"/>
          <w:rFonts w:ascii="Times New Roman" w:eastAsia="Times New Roman" w:hAnsi="Times New Roman" w:cs="Times New Roman"/>
          <w:b/>
          <w:bCs/>
          <w:sz w:val="24"/>
          <w:szCs w:val="24"/>
          <w:lang w:eastAsia="en-IN"/>
        </w:rPr>
      </w:pPr>
      <w:ins w:id="49" w:author="Unknown">
        <w:r w:rsidRPr="00392731">
          <w:rPr>
            <w:rFonts w:ascii="Times New Roman" w:eastAsia="Times New Roman" w:hAnsi="Times New Roman" w:cs="Times New Roman"/>
            <w:b/>
            <w:bCs/>
            <w:sz w:val="24"/>
            <w:szCs w:val="24"/>
            <w:lang w:eastAsia="en-IN"/>
          </w:rPr>
          <w:t>When to use Connectionless protocol?</w:t>
        </w:r>
      </w:ins>
    </w:p>
    <w:p w:rsidR="00392731" w:rsidRPr="00392731" w:rsidRDefault="00392731" w:rsidP="00392731">
      <w:pPr>
        <w:spacing w:before="100" w:beforeAutospacing="1" w:after="100" w:afterAutospacing="1" w:line="240" w:lineRule="auto"/>
        <w:rPr>
          <w:ins w:id="50" w:author="Unknown"/>
          <w:rFonts w:ascii="Times New Roman" w:eastAsia="Times New Roman" w:hAnsi="Times New Roman" w:cs="Times New Roman"/>
          <w:sz w:val="24"/>
          <w:szCs w:val="24"/>
          <w:lang w:eastAsia="en-IN"/>
        </w:rPr>
      </w:pPr>
      <w:ins w:id="51" w:author="Unknown">
        <w:r w:rsidRPr="00392731">
          <w:rPr>
            <w:rFonts w:ascii="Times New Roman" w:eastAsia="Times New Roman" w:hAnsi="Times New Roman" w:cs="Times New Roman"/>
            <w:sz w:val="24"/>
            <w:szCs w:val="24"/>
            <w:lang w:eastAsia="en-IN"/>
          </w:rPr>
          <w:t>If we are more concern about the packet transmission speed than reliability, connectionless service is more useful.</w:t>
        </w:r>
      </w:ins>
    </w:p>
    <w:p w:rsidR="00392731" w:rsidRPr="00392731" w:rsidRDefault="00392731" w:rsidP="00392731">
      <w:pPr>
        <w:spacing w:before="100" w:beforeAutospacing="1" w:after="100" w:afterAutospacing="1" w:line="240" w:lineRule="auto"/>
        <w:rPr>
          <w:ins w:id="52" w:author="Unknown"/>
          <w:rFonts w:ascii="Times New Roman" w:eastAsia="Times New Roman" w:hAnsi="Times New Roman" w:cs="Times New Roman"/>
          <w:sz w:val="24"/>
          <w:szCs w:val="24"/>
          <w:lang w:eastAsia="en-IN"/>
        </w:rPr>
      </w:pPr>
      <w:ins w:id="53" w:author="Unknown">
        <w:r w:rsidRPr="00392731">
          <w:rPr>
            <w:rFonts w:ascii="Times New Roman" w:eastAsia="Times New Roman" w:hAnsi="Times New Roman" w:cs="Times New Roman"/>
            <w:b/>
            <w:bCs/>
            <w:sz w:val="24"/>
            <w:szCs w:val="24"/>
            <w:lang w:eastAsia="en-IN"/>
          </w:rPr>
          <w:t>Example:</w:t>
        </w:r>
        <w:r w:rsidRPr="00392731">
          <w:rPr>
            <w:rFonts w:ascii="Times New Roman" w:eastAsia="Times New Roman" w:hAnsi="Times New Roman" w:cs="Times New Roman"/>
            <w:sz w:val="24"/>
            <w:szCs w:val="24"/>
            <w:lang w:eastAsia="en-IN"/>
          </w:rPr>
          <w:t xml:space="preserve"> If we are developing video streaming website, we need a faster connection to stream without buffer delay. In this case, the connectionless protocol is more useful.</w:t>
        </w:r>
      </w:ins>
    </w:p>
    <w:p w:rsidR="00392731" w:rsidRPr="00392731" w:rsidRDefault="00392731" w:rsidP="00392731">
      <w:pPr>
        <w:spacing w:before="100" w:beforeAutospacing="1" w:after="100" w:afterAutospacing="1" w:line="240" w:lineRule="auto"/>
        <w:rPr>
          <w:ins w:id="54" w:author="Unknown"/>
          <w:rFonts w:ascii="Times New Roman" w:eastAsia="Times New Roman" w:hAnsi="Times New Roman" w:cs="Times New Roman"/>
          <w:sz w:val="24"/>
          <w:szCs w:val="24"/>
          <w:lang w:eastAsia="en-IN"/>
        </w:rPr>
      </w:pPr>
      <w:ins w:id="55" w:author="Unknown">
        <w:r w:rsidRPr="00392731">
          <w:rPr>
            <w:rFonts w:ascii="Times New Roman" w:eastAsia="Times New Roman" w:hAnsi="Times New Roman" w:cs="Times New Roman"/>
            <w:sz w:val="24"/>
            <w:szCs w:val="24"/>
            <w:lang w:eastAsia="en-IN"/>
          </w:rPr>
          <w:t>Domain name server (DNS) uses connectionless service protocol (UDP) for the domain and IP resolution.</w:t>
        </w:r>
      </w:ins>
    </w:p>
    <w:p w:rsidR="00392731" w:rsidRPr="00392731" w:rsidRDefault="00392731" w:rsidP="00392731">
      <w:pPr>
        <w:spacing w:before="100" w:beforeAutospacing="1" w:after="100" w:afterAutospacing="1" w:line="240" w:lineRule="auto"/>
        <w:rPr>
          <w:ins w:id="56" w:author="Unknown"/>
          <w:rFonts w:ascii="Times New Roman" w:eastAsia="Times New Roman" w:hAnsi="Times New Roman" w:cs="Times New Roman"/>
          <w:sz w:val="24"/>
          <w:szCs w:val="24"/>
          <w:lang w:eastAsia="en-IN"/>
        </w:rPr>
      </w:pPr>
      <w:ins w:id="57" w:author="Unknown">
        <w:r w:rsidRPr="00392731">
          <w:rPr>
            <w:rFonts w:ascii="Times New Roman" w:eastAsia="Times New Roman" w:hAnsi="Times New Roman" w:cs="Times New Roman"/>
            <w:b/>
            <w:bCs/>
            <w:sz w:val="24"/>
            <w:szCs w:val="24"/>
            <w:lang w:eastAsia="en-IN"/>
          </w:rPr>
          <w:t>Wrapping Up…</w:t>
        </w:r>
      </w:ins>
    </w:p>
    <w:p w:rsidR="00392731" w:rsidRPr="00392731" w:rsidRDefault="00392731" w:rsidP="00392731">
      <w:pPr>
        <w:spacing w:before="100" w:beforeAutospacing="1" w:after="100" w:afterAutospacing="1" w:line="240" w:lineRule="auto"/>
        <w:rPr>
          <w:ins w:id="58" w:author="Unknown"/>
          <w:rFonts w:ascii="Times New Roman" w:eastAsia="Times New Roman" w:hAnsi="Times New Roman" w:cs="Times New Roman"/>
          <w:sz w:val="24"/>
          <w:szCs w:val="24"/>
          <w:lang w:eastAsia="en-IN"/>
        </w:rPr>
      </w:pPr>
      <w:ins w:id="59" w:author="Unknown">
        <w:r w:rsidRPr="00392731">
          <w:rPr>
            <w:rFonts w:ascii="Times New Roman" w:eastAsia="Times New Roman" w:hAnsi="Times New Roman" w:cs="Times New Roman"/>
            <w:sz w:val="24"/>
            <w:szCs w:val="24"/>
            <w:lang w:eastAsia="en-IN"/>
          </w:rPr>
          <w:lastRenderedPageBreak/>
          <w:t>This is all about the difference between connection-oriented and connectionless services and protocols. I have explained it with the TCP and UDP example.</w:t>
        </w:r>
      </w:ins>
    </w:p>
    <w:p w:rsidR="004379A7" w:rsidRDefault="00392731" w:rsidP="00392731">
      <w:pPr>
        <w:spacing w:before="100" w:beforeAutospacing="1" w:after="100" w:afterAutospacing="1" w:line="240" w:lineRule="auto"/>
        <w:rPr>
          <w:rFonts w:ascii="Times New Roman" w:eastAsia="Times New Roman" w:hAnsi="Times New Roman" w:cs="Times New Roman"/>
          <w:sz w:val="24"/>
          <w:szCs w:val="24"/>
          <w:lang w:eastAsia="en-IN"/>
        </w:rPr>
      </w:pPr>
      <w:ins w:id="60" w:author="Unknown">
        <w:r w:rsidRPr="00392731">
          <w:rPr>
            <w:rFonts w:ascii="Times New Roman" w:eastAsia="Times New Roman" w:hAnsi="Times New Roman" w:cs="Times New Roman"/>
            <w:sz w:val="24"/>
            <w:szCs w:val="24"/>
            <w:lang w:eastAsia="en-IN"/>
          </w:rPr>
          <w:t>Moreover, each node (receiver and sender) have a hierarchy of networking layers. At each node, each layer filters and parses the message before sending it to next node. For more detail and to know how does it work, you can read</w:t>
        </w:r>
        <w:proofErr w:type="gramStart"/>
        <w:r w:rsidRPr="00392731">
          <w:rPr>
            <w:rFonts w:ascii="Times New Roman" w:eastAsia="Times New Roman" w:hAnsi="Times New Roman" w:cs="Times New Roman"/>
            <w:sz w:val="24"/>
            <w:szCs w:val="24"/>
            <w:lang w:eastAsia="en-IN"/>
          </w:rPr>
          <w:t>  </w:t>
        </w:r>
        <w:proofErr w:type="gramEnd"/>
        <w:r w:rsidRPr="00392731">
          <w:rPr>
            <w:rFonts w:ascii="Times New Roman" w:eastAsia="Times New Roman" w:hAnsi="Times New Roman" w:cs="Times New Roman"/>
            <w:sz w:val="24"/>
            <w:szCs w:val="24"/>
            <w:lang w:eastAsia="en-IN"/>
          </w:rPr>
          <w:fldChar w:fldCharType="begin"/>
        </w:r>
        <w:r w:rsidRPr="00392731">
          <w:rPr>
            <w:rFonts w:ascii="Times New Roman" w:eastAsia="Times New Roman" w:hAnsi="Times New Roman" w:cs="Times New Roman"/>
            <w:sz w:val="24"/>
            <w:szCs w:val="24"/>
            <w:lang w:eastAsia="en-IN"/>
          </w:rPr>
          <w:instrText xml:space="preserve"> HYPERLINK "https://www.csestack.org/7-layers-of-osi-model-in-networking/" </w:instrText>
        </w:r>
        <w:r w:rsidRPr="00392731">
          <w:rPr>
            <w:rFonts w:ascii="Times New Roman" w:eastAsia="Times New Roman" w:hAnsi="Times New Roman" w:cs="Times New Roman"/>
            <w:sz w:val="24"/>
            <w:szCs w:val="24"/>
            <w:lang w:eastAsia="en-IN"/>
          </w:rPr>
          <w:fldChar w:fldCharType="separate"/>
        </w:r>
        <w:r w:rsidRPr="00392731">
          <w:rPr>
            <w:rFonts w:ascii="Times New Roman" w:eastAsia="Times New Roman" w:hAnsi="Times New Roman" w:cs="Times New Roman"/>
            <w:color w:val="0000FF"/>
            <w:sz w:val="24"/>
            <w:szCs w:val="24"/>
            <w:u w:val="single"/>
            <w:lang w:eastAsia="en-IN"/>
          </w:rPr>
          <w:t>7 Layers of OSI Model in Networking</w:t>
        </w:r>
        <w:r w:rsidRPr="00392731">
          <w:rPr>
            <w:rFonts w:ascii="Times New Roman" w:eastAsia="Times New Roman" w:hAnsi="Times New Roman" w:cs="Times New Roman"/>
            <w:sz w:val="24"/>
            <w:szCs w:val="24"/>
            <w:lang w:eastAsia="en-IN"/>
          </w:rPr>
          <w:fldChar w:fldCharType="end"/>
        </w:r>
        <w:r w:rsidRPr="00392731">
          <w:rPr>
            <w:rFonts w:ascii="Times New Roman" w:eastAsia="Times New Roman" w:hAnsi="Times New Roman" w:cs="Times New Roman"/>
            <w:sz w:val="24"/>
            <w:szCs w:val="24"/>
            <w:lang w:eastAsia="en-IN"/>
          </w:rPr>
          <w:t>.</w:t>
        </w:r>
      </w:ins>
    </w:p>
    <w:p w:rsidR="004379A7" w:rsidRPr="00392731" w:rsidRDefault="00392731" w:rsidP="00392731">
      <w:pPr>
        <w:spacing w:before="100" w:beforeAutospacing="1" w:after="100" w:afterAutospacing="1" w:line="240" w:lineRule="auto"/>
        <w:rPr>
          <w:ins w:id="61" w:author="Unknown"/>
          <w:rFonts w:ascii="Times New Roman" w:eastAsia="Times New Roman" w:hAnsi="Times New Roman" w:cs="Times New Roman"/>
          <w:sz w:val="24"/>
          <w:szCs w:val="24"/>
          <w:lang w:eastAsia="en-IN"/>
        </w:rPr>
      </w:pPr>
      <w:ins w:id="62" w:author="Unknown">
        <w:r w:rsidRPr="00392731">
          <w:rPr>
            <w:rFonts w:ascii="Times New Roman" w:eastAsia="Times New Roman" w:hAnsi="Times New Roman" w:cs="Times New Roman"/>
            <w:sz w:val="24"/>
            <w:szCs w:val="24"/>
            <w:lang w:eastAsia="en-IN"/>
          </w:rPr>
          <w:t>If you have any doubt or any point to discuss, let’s see you in the comment.</w:t>
        </w:r>
      </w:ins>
    </w:p>
    <w:p w:rsidR="00392731" w:rsidRDefault="00392731"/>
    <w:p w:rsidR="00392731" w:rsidRDefault="00392731"/>
    <w:p w:rsidR="00392731" w:rsidRDefault="00392731"/>
    <w:p w:rsidR="00392731" w:rsidRDefault="00392731"/>
    <w:tbl>
      <w:tblPr>
        <w:tblW w:w="0" w:type="auto"/>
        <w:tblCellSpacing w:w="15" w:type="dxa"/>
        <w:tblCellMar>
          <w:top w:w="15" w:type="dxa"/>
          <w:left w:w="15" w:type="dxa"/>
          <w:bottom w:w="15" w:type="dxa"/>
          <w:right w:w="15" w:type="dxa"/>
        </w:tblCellMar>
        <w:tblLook w:val="04A0"/>
      </w:tblPr>
      <w:tblGrid>
        <w:gridCol w:w="452"/>
        <w:gridCol w:w="1554"/>
        <w:gridCol w:w="2639"/>
        <w:gridCol w:w="2699"/>
        <w:gridCol w:w="1772"/>
      </w:tblGrid>
      <w:tr w:rsidR="004379A7" w:rsidRPr="004379A7" w:rsidTr="004379A7">
        <w:trPr>
          <w:tblHeader/>
          <w:tblCellSpacing w:w="15" w:type="dxa"/>
        </w:trPr>
        <w:tc>
          <w:tcPr>
            <w:tcW w:w="0" w:type="auto"/>
            <w:vAlign w:val="center"/>
            <w:hideMark/>
          </w:tcPr>
          <w:p w:rsidR="004379A7" w:rsidRPr="004379A7" w:rsidRDefault="004379A7" w:rsidP="004379A7">
            <w:pPr>
              <w:spacing w:after="0" w:line="240" w:lineRule="auto"/>
              <w:jc w:val="center"/>
              <w:rPr>
                <w:rFonts w:ascii="Times New Roman" w:eastAsia="Times New Roman" w:hAnsi="Times New Roman" w:cs="Times New Roman"/>
                <w:b/>
                <w:bCs/>
                <w:sz w:val="24"/>
                <w:szCs w:val="24"/>
                <w:lang w:eastAsia="en-IN"/>
              </w:rPr>
            </w:pPr>
            <w:r w:rsidRPr="004379A7">
              <w:rPr>
                <w:rFonts w:ascii="Times New Roman" w:eastAsia="Times New Roman" w:hAnsi="Times New Roman" w:cs="Times New Roman"/>
                <w:b/>
                <w:bCs/>
                <w:sz w:val="24"/>
                <w:szCs w:val="24"/>
                <w:lang w:eastAsia="en-IN"/>
              </w:rPr>
              <w:t>Sr. No.</w:t>
            </w:r>
          </w:p>
        </w:tc>
        <w:tc>
          <w:tcPr>
            <w:tcW w:w="0" w:type="auto"/>
            <w:vAlign w:val="center"/>
            <w:hideMark/>
          </w:tcPr>
          <w:p w:rsidR="004379A7" w:rsidRPr="004379A7" w:rsidRDefault="004379A7" w:rsidP="004379A7">
            <w:pPr>
              <w:spacing w:after="0" w:line="240" w:lineRule="auto"/>
              <w:jc w:val="center"/>
              <w:rPr>
                <w:rFonts w:ascii="Times New Roman" w:eastAsia="Times New Roman" w:hAnsi="Times New Roman" w:cs="Times New Roman"/>
                <w:b/>
                <w:bCs/>
                <w:sz w:val="24"/>
                <w:szCs w:val="24"/>
                <w:lang w:eastAsia="en-IN"/>
              </w:rPr>
            </w:pPr>
            <w:r w:rsidRPr="004379A7">
              <w:rPr>
                <w:rFonts w:ascii="Times New Roman" w:eastAsia="Times New Roman" w:hAnsi="Times New Roman" w:cs="Times New Roman"/>
                <w:b/>
                <w:bCs/>
                <w:sz w:val="24"/>
                <w:szCs w:val="24"/>
                <w:lang w:eastAsia="en-IN"/>
              </w:rPr>
              <w:t>Function</w:t>
            </w:r>
          </w:p>
        </w:tc>
        <w:tc>
          <w:tcPr>
            <w:tcW w:w="0" w:type="auto"/>
            <w:vAlign w:val="center"/>
            <w:hideMark/>
          </w:tcPr>
          <w:p w:rsidR="004379A7" w:rsidRPr="004379A7" w:rsidRDefault="004379A7" w:rsidP="004379A7">
            <w:pPr>
              <w:spacing w:after="0" w:line="240" w:lineRule="auto"/>
              <w:jc w:val="center"/>
              <w:rPr>
                <w:rFonts w:ascii="Times New Roman" w:eastAsia="Times New Roman" w:hAnsi="Times New Roman" w:cs="Times New Roman"/>
                <w:b/>
                <w:bCs/>
                <w:sz w:val="24"/>
                <w:szCs w:val="24"/>
                <w:lang w:eastAsia="en-IN"/>
              </w:rPr>
            </w:pPr>
            <w:r w:rsidRPr="004379A7">
              <w:rPr>
                <w:rFonts w:ascii="Times New Roman" w:eastAsia="Times New Roman" w:hAnsi="Times New Roman" w:cs="Times New Roman"/>
                <w:b/>
                <w:bCs/>
                <w:sz w:val="24"/>
                <w:szCs w:val="24"/>
                <w:lang w:eastAsia="en-IN"/>
              </w:rPr>
              <w:t>Message Switching</w:t>
            </w:r>
          </w:p>
        </w:tc>
        <w:tc>
          <w:tcPr>
            <w:tcW w:w="0" w:type="auto"/>
            <w:vAlign w:val="center"/>
            <w:hideMark/>
          </w:tcPr>
          <w:p w:rsidR="004379A7" w:rsidRPr="004379A7" w:rsidRDefault="004379A7" w:rsidP="004379A7">
            <w:pPr>
              <w:spacing w:after="0" w:line="240" w:lineRule="auto"/>
              <w:jc w:val="center"/>
              <w:rPr>
                <w:rFonts w:ascii="Times New Roman" w:eastAsia="Times New Roman" w:hAnsi="Times New Roman" w:cs="Times New Roman"/>
                <w:b/>
                <w:bCs/>
                <w:sz w:val="24"/>
                <w:szCs w:val="24"/>
                <w:lang w:eastAsia="en-IN"/>
              </w:rPr>
            </w:pPr>
            <w:r w:rsidRPr="004379A7">
              <w:rPr>
                <w:rFonts w:ascii="Times New Roman" w:eastAsia="Times New Roman" w:hAnsi="Times New Roman" w:cs="Times New Roman"/>
                <w:b/>
                <w:bCs/>
                <w:sz w:val="24"/>
                <w:szCs w:val="24"/>
                <w:lang w:eastAsia="en-IN"/>
              </w:rPr>
              <w:t>Circuit Switching</w:t>
            </w:r>
          </w:p>
        </w:tc>
        <w:tc>
          <w:tcPr>
            <w:tcW w:w="0" w:type="auto"/>
            <w:vAlign w:val="center"/>
            <w:hideMark/>
          </w:tcPr>
          <w:p w:rsidR="004379A7" w:rsidRPr="004379A7" w:rsidRDefault="004379A7" w:rsidP="004379A7">
            <w:pPr>
              <w:spacing w:after="0" w:line="240" w:lineRule="auto"/>
              <w:jc w:val="center"/>
              <w:rPr>
                <w:rFonts w:ascii="Times New Roman" w:eastAsia="Times New Roman" w:hAnsi="Times New Roman" w:cs="Times New Roman"/>
                <w:b/>
                <w:bCs/>
                <w:sz w:val="24"/>
                <w:szCs w:val="24"/>
                <w:lang w:eastAsia="en-IN"/>
              </w:rPr>
            </w:pPr>
            <w:r w:rsidRPr="004379A7">
              <w:rPr>
                <w:rFonts w:ascii="Times New Roman" w:eastAsia="Times New Roman" w:hAnsi="Times New Roman" w:cs="Times New Roman"/>
                <w:b/>
                <w:bCs/>
                <w:sz w:val="24"/>
                <w:szCs w:val="24"/>
                <w:lang w:eastAsia="en-IN"/>
              </w:rPr>
              <w:t>Packet Switching</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Concept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In message switching, each switch stores the whole message and forwards it to the next switch. Although, we don't see message switching at lower layers, it is still used in some applications like electronic mail (e-mail).</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When you or your computer places a telephone call, the switching equipment within the telephone system seeks out a physical path all the way from your telephone to the receiver’s telephone. This technique is called circuit switching.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With this technology, packets are sent as soon as they are available.</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2.</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Store and forward transmission</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Yes</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Yes</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3.</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Terminal</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Telegraph, teletype</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Telephone, modem</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Computer</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4.</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Information representation</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 xml:space="preserve">Morse, </w:t>
            </w:r>
            <w:proofErr w:type="spellStart"/>
            <w:r w:rsidRPr="004379A7">
              <w:rPr>
                <w:rFonts w:ascii="Times New Roman" w:eastAsia="Times New Roman" w:hAnsi="Times New Roman" w:cs="Times New Roman"/>
                <w:sz w:val="24"/>
                <w:szCs w:val="24"/>
                <w:lang w:eastAsia="en-IN"/>
              </w:rPr>
              <w:t>Baudot</w:t>
            </w:r>
            <w:proofErr w:type="spellEnd"/>
            <w:r w:rsidRPr="004379A7">
              <w:rPr>
                <w:rFonts w:ascii="Times New Roman" w:eastAsia="Times New Roman" w:hAnsi="Times New Roman" w:cs="Times New Roman"/>
                <w:sz w:val="24"/>
                <w:szCs w:val="24"/>
                <w:lang w:eastAsia="en-IN"/>
              </w:rPr>
              <w:t>, ASCII</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proofErr w:type="spellStart"/>
            <w:r w:rsidRPr="004379A7">
              <w:rPr>
                <w:rFonts w:ascii="Times New Roman" w:eastAsia="Times New Roman" w:hAnsi="Times New Roman" w:cs="Times New Roman"/>
                <w:sz w:val="24"/>
                <w:szCs w:val="24"/>
                <w:lang w:eastAsia="en-IN"/>
              </w:rPr>
              <w:t>Analog</w:t>
            </w:r>
            <w:proofErr w:type="spellEnd"/>
            <w:r w:rsidRPr="004379A7">
              <w:rPr>
                <w:rFonts w:ascii="Times New Roman" w:eastAsia="Times New Roman" w:hAnsi="Times New Roman" w:cs="Times New Roman"/>
                <w:sz w:val="24"/>
                <w:szCs w:val="24"/>
                <w:lang w:eastAsia="en-IN"/>
              </w:rPr>
              <w:t xml:space="preserve"> Voice or PCM digital voice</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Any binary information</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5.</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Transmission system</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Digital over various media</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proofErr w:type="spellStart"/>
            <w:r w:rsidRPr="004379A7">
              <w:rPr>
                <w:rFonts w:ascii="Times New Roman" w:eastAsia="Times New Roman" w:hAnsi="Times New Roman" w:cs="Times New Roman"/>
                <w:sz w:val="24"/>
                <w:szCs w:val="24"/>
                <w:lang w:eastAsia="en-IN"/>
              </w:rPr>
              <w:t>Analog</w:t>
            </w:r>
            <w:proofErr w:type="spellEnd"/>
            <w:r w:rsidRPr="004379A7">
              <w:rPr>
                <w:rFonts w:ascii="Times New Roman" w:eastAsia="Times New Roman" w:hAnsi="Times New Roman" w:cs="Times New Roman"/>
                <w:sz w:val="24"/>
                <w:szCs w:val="24"/>
                <w:lang w:eastAsia="en-IN"/>
              </w:rPr>
              <w:t xml:space="preserve"> and digital over various media</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Digital over various media</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6.</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Addressing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Geographical addresses</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Hierarchical numbering plan</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Hierarchical address space</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7.</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Routing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Manual routing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Route selected during call setup</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Each packet routed independently</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8.</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Multiplexing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Character multiplexing, message multiplexing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Circuit multiplexing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Packet multiplexing shared media across networks</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9.</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 xml:space="preserve">Basic User and </w:t>
            </w:r>
            <w:r w:rsidRPr="004379A7">
              <w:rPr>
                <w:rFonts w:ascii="Times New Roman" w:eastAsia="Times New Roman" w:hAnsi="Times New Roman" w:cs="Times New Roman"/>
                <w:sz w:val="24"/>
                <w:szCs w:val="24"/>
                <w:lang w:eastAsia="en-IN"/>
              </w:rPr>
              <w:lastRenderedPageBreak/>
              <w:t>Network</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lastRenderedPageBreak/>
              <w:t xml:space="preserve">Transmission of telegrams </w:t>
            </w:r>
            <w:r w:rsidRPr="004379A7">
              <w:rPr>
                <w:rFonts w:ascii="Times New Roman" w:eastAsia="Times New Roman" w:hAnsi="Times New Roman" w:cs="Times New Roman"/>
                <w:sz w:val="24"/>
                <w:szCs w:val="24"/>
                <w:lang w:eastAsia="en-IN"/>
              </w:rPr>
              <w:lastRenderedPageBreak/>
              <w:t>(Telegraph network)</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lastRenderedPageBreak/>
              <w:t xml:space="preserve">Bidirectional real time </w:t>
            </w:r>
            <w:r w:rsidRPr="004379A7">
              <w:rPr>
                <w:rFonts w:ascii="Times New Roman" w:eastAsia="Times New Roman" w:hAnsi="Times New Roman" w:cs="Times New Roman"/>
                <w:sz w:val="24"/>
                <w:szCs w:val="24"/>
                <w:lang w:eastAsia="en-IN"/>
              </w:rPr>
              <w:lastRenderedPageBreak/>
              <w:t>transfer of voice signals (Telephone network)</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lastRenderedPageBreak/>
              <w:t xml:space="preserve">Datagram and </w:t>
            </w:r>
            <w:r w:rsidRPr="004379A7">
              <w:rPr>
                <w:rFonts w:ascii="Times New Roman" w:eastAsia="Times New Roman" w:hAnsi="Times New Roman" w:cs="Times New Roman"/>
                <w:sz w:val="24"/>
                <w:szCs w:val="24"/>
                <w:lang w:eastAsia="en-IN"/>
              </w:rPr>
              <w:lastRenderedPageBreak/>
              <w:t>reliable stream service between computers (Internet).</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lastRenderedPageBreak/>
              <w:t>10.</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Call setup</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Required</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Not needed</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11.</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Dedicated physical path</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Not required</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Yes</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12.</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Packets arrive in order</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Yes</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13.</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Each packet follows the same route</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Yes</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14.</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Bandwidth available</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Fixed</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Dynamic</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15.</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Time of possible congestion</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At setup time</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On every packet</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16.</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Potentially wasted Bandwidth</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Yes</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No</w:t>
            </w:r>
          </w:p>
        </w:tc>
      </w:tr>
      <w:tr w:rsidR="004379A7" w:rsidRPr="004379A7" w:rsidTr="004379A7">
        <w:trPr>
          <w:tblCellSpacing w:w="15" w:type="dxa"/>
        </w:trPr>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17.</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Charging</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Per minute</w:t>
            </w:r>
          </w:p>
        </w:tc>
        <w:tc>
          <w:tcPr>
            <w:tcW w:w="0" w:type="auto"/>
            <w:vAlign w:val="center"/>
            <w:hideMark/>
          </w:tcPr>
          <w:p w:rsidR="004379A7" w:rsidRPr="004379A7" w:rsidRDefault="004379A7" w:rsidP="004379A7">
            <w:pPr>
              <w:spacing w:after="0" w:line="240" w:lineRule="auto"/>
              <w:rPr>
                <w:rFonts w:ascii="Times New Roman" w:eastAsia="Times New Roman" w:hAnsi="Times New Roman" w:cs="Times New Roman"/>
                <w:sz w:val="24"/>
                <w:szCs w:val="24"/>
                <w:lang w:eastAsia="en-IN"/>
              </w:rPr>
            </w:pPr>
            <w:r w:rsidRPr="004379A7">
              <w:rPr>
                <w:rFonts w:ascii="Times New Roman" w:eastAsia="Times New Roman" w:hAnsi="Times New Roman" w:cs="Times New Roman"/>
                <w:sz w:val="24"/>
                <w:szCs w:val="24"/>
                <w:lang w:eastAsia="en-IN"/>
              </w:rPr>
              <w:t>Per packet</w:t>
            </w:r>
          </w:p>
        </w:tc>
      </w:tr>
    </w:tbl>
    <w:p w:rsidR="00392731" w:rsidRDefault="00392731"/>
    <w:p w:rsidR="00B95AE4" w:rsidRDefault="00B95AE4"/>
    <w:p w:rsidR="00B95AE4" w:rsidRDefault="00B95AE4"/>
    <w:p w:rsidR="00392731" w:rsidRDefault="00392731"/>
    <w:sectPr w:rsidR="00392731" w:rsidSect="004250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7DA1"/>
    <w:multiLevelType w:val="multilevel"/>
    <w:tmpl w:val="9A9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01EA5"/>
    <w:multiLevelType w:val="multilevel"/>
    <w:tmpl w:val="ABB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53DCD"/>
    <w:multiLevelType w:val="multilevel"/>
    <w:tmpl w:val="5AB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C31DF3"/>
    <w:multiLevelType w:val="multilevel"/>
    <w:tmpl w:val="846C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731"/>
    <w:rsid w:val="00392731"/>
    <w:rsid w:val="00425093"/>
    <w:rsid w:val="004379A7"/>
    <w:rsid w:val="00B95A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93"/>
  </w:style>
  <w:style w:type="paragraph" w:styleId="Heading2">
    <w:name w:val="heading 2"/>
    <w:basedOn w:val="Normal"/>
    <w:link w:val="Heading2Char"/>
    <w:uiPriority w:val="9"/>
    <w:qFormat/>
    <w:rsid w:val="003927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927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73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927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92731"/>
    <w:rPr>
      <w:b/>
      <w:bCs/>
    </w:rPr>
  </w:style>
  <w:style w:type="paragraph" w:styleId="NormalWeb">
    <w:name w:val="Normal (Web)"/>
    <w:basedOn w:val="Normal"/>
    <w:uiPriority w:val="99"/>
    <w:semiHidden/>
    <w:unhideWhenUsed/>
    <w:rsid w:val="003927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2731"/>
    <w:rPr>
      <w:color w:val="0000FF"/>
      <w:u w:val="single"/>
    </w:rPr>
  </w:style>
  <w:style w:type="paragraph" w:styleId="BalloonText">
    <w:name w:val="Balloon Text"/>
    <w:basedOn w:val="Normal"/>
    <w:link w:val="BalloonTextChar"/>
    <w:uiPriority w:val="99"/>
    <w:semiHidden/>
    <w:unhideWhenUsed/>
    <w:rsid w:val="00392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731"/>
    <w:rPr>
      <w:rFonts w:ascii="Tahoma" w:hAnsi="Tahoma" w:cs="Tahoma"/>
      <w:sz w:val="16"/>
      <w:szCs w:val="16"/>
    </w:rPr>
  </w:style>
  <w:style w:type="paragraph" w:styleId="ListParagraph">
    <w:name w:val="List Paragraph"/>
    <w:basedOn w:val="Normal"/>
    <w:uiPriority w:val="34"/>
    <w:qFormat/>
    <w:rsid w:val="004379A7"/>
    <w:pPr>
      <w:ind w:left="720"/>
      <w:contextualSpacing/>
    </w:pPr>
  </w:style>
</w:styles>
</file>

<file path=word/webSettings.xml><?xml version="1.0" encoding="utf-8"?>
<w:webSettings xmlns:r="http://schemas.openxmlformats.org/officeDocument/2006/relationships" xmlns:w="http://schemas.openxmlformats.org/wordprocessingml/2006/main">
  <w:divs>
    <w:div w:id="8335239">
      <w:bodyDiv w:val="1"/>
      <w:marLeft w:val="0"/>
      <w:marRight w:val="0"/>
      <w:marTop w:val="0"/>
      <w:marBottom w:val="0"/>
      <w:divBdr>
        <w:top w:val="none" w:sz="0" w:space="0" w:color="auto"/>
        <w:left w:val="none" w:sz="0" w:space="0" w:color="auto"/>
        <w:bottom w:val="none" w:sz="0" w:space="0" w:color="auto"/>
        <w:right w:val="none" w:sz="0" w:space="0" w:color="auto"/>
      </w:divBdr>
    </w:div>
    <w:div w:id="688798308">
      <w:bodyDiv w:val="1"/>
      <w:marLeft w:val="0"/>
      <w:marRight w:val="0"/>
      <w:marTop w:val="0"/>
      <w:marBottom w:val="0"/>
      <w:divBdr>
        <w:top w:val="none" w:sz="0" w:space="0" w:color="auto"/>
        <w:left w:val="none" w:sz="0" w:space="0" w:color="auto"/>
        <w:bottom w:val="none" w:sz="0" w:space="0" w:color="auto"/>
        <w:right w:val="none" w:sz="0" w:space="0" w:color="auto"/>
      </w:divBdr>
      <w:divsChild>
        <w:div w:id="1278562116">
          <w:marLeft w:val="0"/>
          <w:marRight w:val="0"/>
          <w:marTop w:val="0"/>
          <w:marBottom w:val="0"/>
          <w:divBdr>
            <w:top w:val="none" w:sz="0" w:space="0" w:color="auto"/>
            <w:left w:val="none" w:sz="0" w:space="0" w:color="auto"/>
            <w:bottom w:val="none" w:sz="0" w:space="0" w:color="auto"/>
            <w:right w:val="none" w:sz="0" w:space="0" w:color="auto"/>
          </w:divBdr>
        </w:div>
      </w:divsChild>
    </w:div>
    <w:div w:id="14874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2019-01-23T07:05:00Z</dcterms:created>
  <dcterms:modified xsi:type="dcterms:W3CDTF">2019-01-23T07:20:00Z</dcterms:modified>
</cp:coreProperties>
</file>